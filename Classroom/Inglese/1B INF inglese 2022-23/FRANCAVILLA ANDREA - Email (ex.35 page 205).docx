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ns w:author="Marta Lucci Chiarissi" w:id="0" w:date="2023-01-31T10:01:32Z"/>
        </w:rPr>
      </w:pPr>
      <w:r w:rsidDel="00000000" w:rsidR="00000000" w:rsidRPr="00000000">
        <w:rPr>
          <w:rtl w:val="0"/>
        </w:rPr>
        <w:t xml:space="preserve">Dear Fiona,</w:t>
      </w:r>
      <w:ins w:author="Marta Lucci Chiarissi" w:id="0" w:date="2023-01-31T10:01:3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ns w:author="Marta Lucci Chiarissi" w:id="2" w:date="2023-01-31T10:01:42Z"/>
        </w:rPr>
      </w:pPr>
      <w:r w:rsidDel="00000000" w:rsidR="00000000" w:rsidRPr="00000000">
        <w:rPr>
          <w:rtl w:val="0"/>
        </w:rPr>
        <w:t xml:space="preserve">You had a </w:t>
      </w:r>
      <w:commentRangeStart w:id="0"/>
      <w:r w:rsidDel="00000000" w:rsidR="00000000" w:rsidRPr="00000000">
        <w:rPr>
          <w:rtl w:val="0"/>
        </w:rPr>
        <w:t xml:space="preserve">wonderful idea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I know that your grandmother </w:t>
      </w:r>
      <w:ins w:author="Marta Lucci Chiarissi" w:id="1" w:date="2023-01-31T10:01:47Z">
        <w:r w:rsidDel="00000000" w:rsidR="00000000" w:rsidRPr="00000000">
          <w:rPr>
            <w:rtl w:val="0"/>
          </w:rPr>
          <w:t xml:space="preserve">will </w:t>
        </w:r>
      </w:ins>
      <w:del w:author="Marta Lucci Chiarissi" w:id="1" w:date="2023-01-31T10:01:47Z">
        <w:r w:rsidDel="00000000" w:rsidR="00000000" w:rsidRPr="00000000">
          <w:rPr>
            <w:rtl w:val="0"/>
          </w:rPr>
          <w:delText xml:space="preserve">is going to</w:delText>
        </w:r>
      </w:del>
      <w:r w:rsidDel="00000000" w:rsidR="00000000" w:rsidRPr="00000000">
        <w:rPr>
          <w:rtl w:val="0"/>
        </w:rPr>
        <w:t xml:space="preserve"> love it!</w:t>
      </w:r>
      <w:ins w:author="Marta Lucci Chiarissi" w:id="2" w:date="2023-01-31T10:01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ns w:author="Marta Lucci Chiarissi" w:id="8" w:date="2023-01-31T10:01:57Z"/>
        </w:rPr>
      </w:pPr>
      <w:r w:rsidDel="00000000" w:rsidR="00000000" w:rsidRPr="00000000">
        <w:rPr>
          <w:rtl w:val="0"/>
        </w:rPr>
        <w:t xml:space="preserve">In my opinion</w:t>
      </w:r>
      <w:ins w:author="Marta Lucci Chiarissi" w:id="3" w:date="2023-01-31T10:02:19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your grandmother would prefer a traditional lunch because she is</w:t>
      </w:r>
      <w:del w:author="Marta Lucci Chiarissi" w:id="4" w:date="2023-01-31T10:02:24Z">
        <w:r w:rsidDel="00000000" w:rsidR="00000000" w:rsidRPr="00000000">
          <w:rPr>
            <w:rtl w:val="0"/>
          </w:rPr>
          <w:delText xml:space="preserve"> a</w:delText>
        </w:r>
      </w:del>
      <w:r w:rsidDel="00000000" w:rsidR="00000000" w:rsidRPr="00000000">
        <w:rPr>
          <w:rtl w:val="0"/>
        </w:rPr>
        <w:t xml:space="preserve"> more </w:t>
      </w:r>
      <w:ins w:author="Marta Lucci Chiarissi" w:id="5" w:date="2023-01-31T10:02:26Z">
        <w:r w:rsidDel="00000000" w:rsidR="00000000" w:rsidRPr="00000000">
          <w:rPr>
            <w:rtl w:val="0"/>
          </w:rPr>
          <w:t xml:space="preserve">of a </w:t>
        </w:r>
      </w:ins>
      <w:r w:rsidDel="00000000" w:rsidR="00000000" w:rsidRPr="00000000">
        <w:rPr>
          <w:rtl w:val="0"/>
        </w:rPr>
        <w:t xml:space="preserve">traditional person. Also</w:t>
      </w:r>
      <w:ins w:author="Marta Lucci Chiarissi" w:id="6" w:date="2023-01-31T10:02:31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a standing buffet is faster and less comfortable than a traditional lunch. A buffet is perfect when there are a lot of people</w:t>
      </w:r>
      <w:ins w:author="Marta Lucci Chiarissi" w:id="7" w:date="2023-01-31T10:02:42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but in your case I think a traditional lunch is the solution.</w:t>
      </w:r>
      <w:ins w:author="Marta Lucci Chiarissi" w:id="8" w:date="2023-01-31T10:01:5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ns w:author="Marta Lucci Chiarissi" w:id="13" w:date="2023-01-31T10:01:59Z"/>
        </w:rPr>
      </w:pPr>
      <w:ins w:author="Marta Lucci Chiarissi" w:id="9" w:date="2023-01-31T10:03:21Z">
        <w:r w:rsidDel="00000000" w:rsidR="00000000" w:rsidRPr="00000000">
          <w:rPr>
            <w:rtl w:val="0"/>
          </w:rPr>
          <w:t xml:space="preserve">As </w:t>
        </w:r>
      </w:ins>
      <w:del w:author="Marta Lucci Chiarissi" w:id="9" w:date="2023-01-31T10:03:21Z">
        <w:r w:rsidDel="00000000" w:rsidR="00000000" w:rsidRPr="00000000">
          <w:rPr>
            <w:rtl w:val="0"/>
          </w:rPr>
          <w:delText xml:space="preserve">I think</w:delText>
        </w:r>
      </w:del>
      <w:r w:rsidDel="00000000" w:rsidR="00000000" w:rsidRPr="00000000">
        <w:rPr>
          <w:rtl w:val="0"/>
        </w:rPr>
        <w:t xml:space="preserve"> for starters</w:t>
      </w:r>
      <w:ins w:author="Marta Lucci Chiarissi" w:id="10" w:date="2023-01-31T10:03:24Z">
        <w:r w:rsidDel="00000000" w:rsidR="00000000" w:rsidRPr="00000000">
          <w:rPr>
            <w:rtl w:val="0"/>
          </w:rPr>
          <w:t xml:space="preserve">, I think</w:t>
        </w:r>
      </w:ins>
      <w:r w:rsidDel="00000000" w:rsidR="00000000" w:rsidRPr="00000000">
        <w:rPr>
          <w:rtl w:val="0"/>
        </w:rPr>
        <w:t xml:space="preserve"> you can </w:t>
      </w:r>
      <w:ins w:author="Marta Lucci Chiarissi" w:id="11" w:date="2023-01-31T10:03:30Z">
        <w:r w:rsidDel="00000000" w:rsidR="00000000" w:rsidRPr="00000000">
          <w:rPr>
            <w:rtl w:val="0"/>
          </w:rPr>
          <w:t xml:space="preserve">prepare </w:t>
        </w:r>
      </w:ins>
      <w:del w:author="Marta Lucci Chiarissi" w:id="11" w:date="2023-01-31T10:03:30Z">
        <w:r w:rsidDel="00000000" w:rsidR="00000000" w:rsidRPr="00000000">
          <w:rPr>
            <w:rtl w:val="0"/>
          </w:rPr>
          <w:delText xml:space="preserve">do</w:delText>
        </w:r>
      </w:del>
      <w:r w:rsidDel="00000000" w:rsidR="00000000" w:rsidRPr="00000000">
        <w:rPr>
          <w:rtl w:val="0"/>
        </w:rPr>
        <w:t xml:space="preserve"> some traditional dishes</w:t>
      </w:r>
      <w:ins w:author="Marta Lucci Chiarissi" w:id="12" w:date="2023-01-31T10:03:39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for example a soup or a prawn cocktail.</w:t>
      </w:r>
      <w:ins w:author="Marta Lucci Chiarissi" w:id="13" w:date="2023-01-31T10:01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ns w:author="Marta Lucci Chiarissi" w:id="19" w:date="2023-01-31T10:02:01Z"/>
        </w:rPr>
      </w:pPr>
      <w:r w:rsidDel="00000000" w:rsidR="00000000" w:rsidRPr="00000000">
        <w:rPr>
          <w:rtl w:val="0"/>
        </w:rPr>
        <w:t xml:space="preserve">I think you could </w:t>
      </w:r>
      <w:ins w:author="Marta Lucci Chiarissi" w:id="14" w:date="2023-01-31T10:03:47Z">
        <w:r w:rsidDel="00000000" w:rsidR="00000000" w:rsidRPr="00000000">
          <w:rPr>
            <w:rtl w:val="0"/>
          </w:rPr>
          <w:t xml:space="preserve">also </w:t>
        </w:r>
      </w:ins>
      <w:r w:rsidDel="00000000" w:rsidR="00000000" w:rsidRPr="00000000">
        <w:rPr>
          <w:rtl w:val="0"/>
        </w:rPr>
        <w:t xml:space="preserve">cook a </w:t>
      </w:r>
      <w:del w:author="Marta Lucci Chiarissi" w:id="15" w:date="2023-01-31T10:04:15Z">
        <w:r w:rsidDel="00000000" w:rsidR="00000000" w:rsidRPr="00000000">
          <w:rPr>
            <w:rtl w:val="0"/>
          </w:rPr>
          <w:delText xml:space="preserve">special </w:delText>
        </w:r>
      </w:del>
      <w:r w:rsidDel="00000000" w:rsidR="00000000" w:rsidRPr="00000000">
        <w:rPr>
          <w:rtl w:val="0"/>
        </w:rPr>
        <w:t xml:space="preserve">dish that is special </w:t>
      </w:r>
      <w:ins w:author="Marta Lucci Chiarissi" w:id="16" w:date="2023-01-31T10:04:19Z">
        <w:r w:rsidDel="00000000" w:rsidR="00000000" w:rsidRPr="00000000">
          <w:rPr>
            <w:rtl w:val="0"/>
          </w:rPr>
          <w:t xml:space="preserve">to </w:t>
        </w:r>
      </w:ins>
      <w:del w:author="Marta Lucci Chiarissi" w:id="16" w:date="2023-01-31T10:04:19Z">
        <w:r w:rsidDel="00000000" w:rsidR="00000000" w:rsidRPr="00000000">
          <w:rPr>
            <w:rtl w:val="0"/>
          </w:rPr>
          <w:delText xml:space="preserve">for</w:delText>
        </w:r>
      </w:del>
      <w:r w:rsidDel="00000000" w:rsidR="00000000" w:rsidRPr="00000000">
        <w:rPr>
          <w:rtl w:val="0"/>
        </w:rPr>
        <w:t xml:space="preserve"> your grandmother</w:t>
      </w:r>
      <w:ins w:author="Marta Lucci Chiarissi" w:id="17" w:date="2023-01-31T10:04:22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maybe a cake or a </w:t>
      </w:r>
      <w:ins w:author="Marta Lucci Chiarissi" w:id="18" w:date="2023-01-31T10:04:28Z">
        <w:r w:rsidDel="00000000" w:rsidR="00000000" w:rsidRPr="00000000">
          <w:rPr>
            <w:rtl w:val="0"/>
          </w:rPr>
          <w:t xml:space="preserve">specific </w:t>
        </w:r>
      </w:ins>
      <w:del w:author="Marta Lucci Chiarissi" w:id="18" w:date="2023-01-31T10:04:28Z">
        <w:r w:rsidDel="00000000" w:rsidR="00000000" w:rsidRPr="00000000">
          <w:rPr>
            <w:rtl w:val="0"/>
          </w:rPr>
          <w:delText xml:space="preserve">particular</w:delText>
        </w:r>
      </w:del>
      <w:r w:rsidDel="00000000" w:rsidR="00000000" w:rsidRPr="00000000">
        <w:rPr>
          <w:rtl w:val="0"/>
        </w:rPr>
        <w:t xml:space="preserve"> dish that she loves.</w:t>
      </w:r>
      <w:ins w:author="Marta Lucci Chiarissi" w:id="19" w:date="2023-01-31T10:02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Hope I</w:t>
      </w:r>
      <w:ins w:author="Marta Lucci Chiarissi" w:id="20" w:date="2023-01-31T10:04:35Z">
        <w:r w:rsidDel="00000000" w:rsidR="00000000" w:rsidRPr="00000000">
          <w:rPr>
            <w:rtl w:val="0"/>
          </w:rPr>
          <w:t xml:space="preserve">’ve</w:t>
        </w:r>
      </w:ins>
      <w:r w:rsidDel="00000000" w:rsidR="00000000" w:rsidRPr="00000000">
        <w:rPr>
          <w:rtl w:val="0"/>
        </w:rPr>
        <w:t xml:space="preserve"> helped.</w:t>
      </w:r>
    </w:p>
    <w:p w:rsidR="00000000" w:rsidDel="00000000" w:rsidP="00000000" w:rsidRDefault="00000000" w:rsidRPr="00000000" w14:paraId="0000000C">
      <w:pPr>
        <w:rPr>
          <w:ins w:author="Marta Lucci Chiarissi" w:id="22" w:date="2023-01-31T10:02:12Z"/>
        </w:rPr>
      </w:pPr>
      <w:r w:rsidDel="00000000" w:rsidR="00000000" w:rsidRPr="00000000">
        <w:rPr>
          <w:rtl w:val="0"/>
        </w:rPr>
        <w:t xml:space="preserve">See you soon</w:t>
      </w:r>
      <w:ins w:author="Marta Lucci Chiarissi" w:id="21" w:date="2023-01-31T10:02:06Z">
        <w:r w:rsidDel="00000000" w:rsidR="00000000" w:rsidRPr="00000000">
          <w:rPr>
            <w:rtl w:val="0"/>
          </w:rPr>
          <w:t xml:space="preserve">,</w:t>
        </w:r>
      </w:ins>
      <w:del w:author="Marta Lucci Chiarissi" w:id="21" w:date="2023-01-31T10:02:06Z">
        <w:r w:rsidDel="00000000" w:rsidR="00000000" w:rsidRPr="00000000">
          <w:rPr>
            <w:rtl w:val="0"/>
          </w:rPr>
          <w:delText xml:space="preserve"> </w:delText>
        </w:r>
      </w:del>
      <w:ins w:author="Marta Lucci Chiarissi" w:id="22" w:date="2023-01-31T10:02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ns w:author="Marta Lucci Chiarissi" w:id="24" w:date="2023-01-31T10:02:47Z"/>
        </w:rPr>
      </w:pPr>
      <w:r w:rsidDel="00000000" w:rsidR="00000000" w:rsidRPr="00000000">
        <w:rPr>
          <w:rtl w:val="0"/>
        </w:rPr>
        <w:t xml:space="preserve">Ann</w:t>
      </w:r>
      <w:del w:author="Marta Lucci Chiarissi" w:id="23" w:date="2023-01-31T10:02:14Z">
        <w:r w:rsidDel="00000000" w:rsidR="00000000" w:rsidRPr="00000000">
          <w:rPr>
            <w:rtl w:val="0"/>
          </w:rPr>
          <w:delText xml:space="preserve">.</w:delText>
        </w:r>
      </w:del>
      <w:ins w:author="Marta Lucci Chiarissi" w:id="24" w:date="2023-01-31T10:02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rPr>
          <w:ins w:author="Marta Lucci Chiarissi" w:id="24" w:date="2023-01-31T10:02:47Z"/>
        </w:rPr>
      </w:pPr>
      <w:ins w:author="Marta Lucci Chiarissi" w:id="24" w:date="2023-01-31T10:02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rPr/>
      </w:pPr>
      <w:ins w:author="Marta Lucci Chiarissi" w:id="24" w:date="2023-01-31T10:02:47Z">
        <w:r w:rsidDel="00000000" w:rsidR="00000000" w:rsidRPr="00000000">
          <w:rPr>
            <w:rtl w:val="0"/>
          </w:rPr>
          <w:t xml:space="preserve">Cerca di bilanciare bene i paragrafi. Il secondo è troppo lungo rispetto agli altri.</w:t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ta Lucci Chiarissi" w:id="0" w:date="2023-01-31T10:01:41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